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ins w:author="Artur " w:date="2014-03-05T14:39:00Z" w:id="0">
        <w:r>
          <w:rPr/>
          <w:t>Test</w:t>
        </w:r>
      </w:ins>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